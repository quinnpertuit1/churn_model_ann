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25" w:rsidRPr="00A51E5D" w:rsidRDefault="00FF13F4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 xml:space="preserve">Recruiter Manual – Using </w:t>
      </w:r>
      <w:proofErr w:type="spellStart"/>
      <w:r w:rsidRPr="00A51E5D">
        <w:rPr>
          <w:b/>
          <w:sz w:val="32"/>
          <w:szCs w:val="32"/>
        </w:rPr>
        <w:t>LikeMe</w:t>
      </w:r>
      <w:proofErr w:type="spellEnd"/>
      <w:r w:rsidRPr="00A51E5D">
        <w:rPr>
          <w:b/>
          <w:sz w:val="32"/>
          <w:szCs w:val="32"/>
        </w:rPr>
        <w:t xml:space="preserve"> &amp; DSM to </w:t>
      </w:r>
      <w:r w:rsidR="00224425" w:rsidRPr="00A51E5D">
        <w:rPr>
          <w:b/>
          <w:sz w:val="32"/>
          <w:szCs w:val="32"/>
        </w:rPr>
        <w:t>Optimize Recruitment</w:t>
      </w:r>
    </w:p>
    <w:p w:rsidR="00A51E5D" w:rsidRDefault="00FF13F4">
      <w:r>
        <w:t xml:space="preserve"> </w:t>
      </w:r>
    </w:p>
    <w:p w:rsidR="001769DF" w:rsidRPr="00A51E5D" w:rsidRDefault="00224425">
      <w:pPr>
        <w:rPr>
          <w:b/>
          <w:sz w:val="28"/>
          <w:szCs w:val="28"/>
          <w:u w:val="single"/>
        </w:rPr>
      </w:pPr>
      <w:r w:rsidRPr="00A51E5D">
        <w:rPr>
          <w:b/>
          <w:sz w:val="28"/>
          <w:szCs w:val="28"/>
          <w:u w:val="single"/>
        </w:rPr>
        <w:t>Abstract:</w:t>
      </w:r>
    </w:p>
    <w:p w:rsidR="00224425" w:rsidRDefault="00224425">
      <w:pPr>
        <w:rPr>
          <w:sz w:val="24"/>
          <w:szCs w:val="24"/>
        </w:rPr>
      </w:pPr>
      <w:r>
        <w:rPr>
          <w:sz w:val="24"/>
          <w:szCs w:val="24"/>
        </w:rPr>
        <w:t xml:space="preserve">This manual was made with the intent to guide you, the recruiter, through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&amp; DSM+ usage, best practices, and how these applications will help you achieve more closures, cast a wider candidate net, and predict future demand with ease.</w:t>
      </w:r>
    </w:p>
    <w:p w:rsidR="00224425" w:rsidRDefault="00224425">
      <w:pPr>
        <w:rPr>
          <w:sz w:val="24"/>
          <w:szCs w:val="24"/>
        </w:rPr>
      </w:pPr>
    </w:p>
    <w:p w:rsidR="00224425" w:rsidRPr="00A51E5D" w:rsidRDefault="00224425">
      <w:pPr>
        <w:rPr>
          <w:b/>
          <w:sz w:val="28"/>
          <w:szCs w:val="28"/>
          <w:u w:val="single"/>
        </w:rPr>
      </w:pPr>
      <w:proofErr w:type="spellStart"/>
      <w:r w:rsidRPr="00A51E5D">
        <w:rPr>
          <w:b/>
          <w:sz w:val="28"/>
          <w:szCs w:val="28"/>
          <w:u w:val="single"/>
        </w:rPr>
        <w:t>LikeMe</w:t>
      </w:r>
      <w:proofErr w:type="spellEnd"/>
      <w:r w:rsidRPr="00A51E5D">
        <w:rPr>
          <w:b/>
          <w:sz w:val="28"/>
          <w:szCs w:val="28"/>
          <w:u w:val="single"/>
        </w:rPr>
        <w:t xml:space="preserve">: </w:t>
      </w:r>
    </w:p>
    <w:p w:rsidR="00224425" w:rsidRDefault="002244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an application that was created solely with the recruiter in mind. This app gives you the power to fine-tune your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searches like never before.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made up of a strong foundation of previous hiring data – when building this application, we looked at thousands of job descriptions, past hires, and customer specific requirements in order to design a platform that will not only give you the ideal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search, it will also provide you with closely related skills that match the particular customer requirement based on a particular context.</w:t>
      </w:r>
    </w:p>
    <w:p w:rsidR="00224425" w:rsidRDefault="00224425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is built of two core components – </w:t>
      </w:r>
      <w:r>
        <w:rPr>
          <w:b/>
          <w:sz w:val="24"/>
          <w:szCs w:val="24"/>
        </w:rPr>
        <w:t xml:space="preserve"> skill radar and context based searches. Here’s how they will help refine your recruitment strategy:</w:t>
      </w:r>
    </w:p>
    <w:p w:rsidR="00224425" w:rsidRPr="00955623" w:rsidRDefault="00224425">
      <w:pPr>
        <w:rPr>
          <w:b/>
          <w:sz w:val="32"/>
          <w:szCs w:val="32"/>
          <w:u w:val="single"/>
        </w:rPr>
      </w:pPr>
      <w:r w:rsidRPr="00955623">
        <w:rPr>
          <w:b/>
          <w:sz w:val="32"/>
          <w:szCs w:val="32"/>
          <w:u w:val="single"/>
        </w:rPr>
        <w:t>Skill Radar:</w:t>
      </w:r>
    </w:p>
    <w:p w:rsidR="00224425" w:rsidRDefault="003D60E3">
      <w:pPr>
        <w:rPr>
          <w:sz w:val="24"/>
          <w:szCs w:val="24"/>
        </w:rPr>
      </w:pPr>
      <w:r>
        <w:rPr>
          <w:sz w:val="24"/>
          <w:szCs w:val="24"/>
        </w:rPr>
        <w:t>Skill Radar consists of 5 sections – all of these sections work in tandem in order to ensure that you will be able to make the ideal Boolean string for a particular requirement.</w:t>
      </w:r>
    </w:p>
    <w:p w:rsidR="003D60E3" w:rsidRPr="00955623" w:rsidRDefault="003D60E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Skills Section – how to use it:</w:t>
      </w:r>
    </w:p>
    <w:p w:rsidR="003D60E3" w:rsidRPr="00955623" w:rsidRDefault="003D60E3" w:rsidP="003D60E3">
      <w:pPr>
        <w:rPr>
          <w:b/>
          <w:sz w:val="24"/>
          <w:szCs w:val="24"/>
        </w:rPr>
      </w:pPr>
      <w:r w:rsidRPr="00955623">
        <w:rPr>
          <w:b/>
          <w:sz w:val="24"/>
          <w:szCs w:val="24"/>
        </w:rPr>
        <w:t xml:space="preserve">In this section, you are able to select skills, skill bucket, customer, location, and how broad or narrow you would like your search to reach. 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you would like to see</w:t>
      </w:r>
      <w:ins w:id="0" w:author="Varun Sukumar" w:date="2017-10-09T12:55:00Z">
        <w:r w:rsidR="00C652B9">
          <w:rPr>
            <w:sz w:val="24"/>
            <w:szCs w:val="24"/>
          </w:rPr>
          <w:t xml:space="preserve"> the keywords for</w:t>
        </w:r>
        <w:r w:rsidR="00A202C7">
          <w:rPr>
            <w:sz w:val="24"/>
            <w:szCs w:val="24"/>
          </w:rPr>
          <w:t>.</w:t>
        </w:r>
      </w:ins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Skill bucket which this skill belongs to (optional)</w:t>
      </w:r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specific customer you are recruiting for </w:t>
      </w:r>
      <w:ins w:id="1" w:author="Varun Sukumar" w:date="2017-10-09T12:57:00Z">
        <w:r w:rsidR="00A202C7">
          <w:rPr>
            <w:sz w:val="24"/>
            <w:szCs w:val="24"/>
          </w:rPr>
          <w:t>(optional)</w:t>
        </w:r>
      </w:ins>
    </w:p>
    <w:p w:rsidR="003D60E3" w:rsidRDefault="003D60E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Chose</w:t>
      </w:r>
      <w:r w:rsidR="00955623">
        <w:rPr>
          <w:sz w:val="24"/>
          <w:szCs w:val="24"/>
        </w:rPr>
        <w:t xml:space="preserve"> how broadly you would like this search to reach</w:t>
      </w:r>
      <w:ins w:id="2" w:author="Varun Sukumar" w:date="2017-10-09T12:57:00Z">
        <w:r w:rsidR="00A202C7">
          <w:rPr>
            <w:sz w:val="24"/>
            <w:szCs w:val="24"/>
          </w:rPr>
          <w:t xml:space="preserve"> using the slider.</w:t>
        </w:r>
      </w:ins>
    </w:p>
    <w:p w:rsidR="00955623" w:rsidRDefault="00955623" w:rsidP="003D6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of this is entered, you will be given a view of the </w:t>
      </w:r>
      <w:r>
        <w:rPr>
          <w:b/>
          <w:sz w:val="24"/>
          <w:szCs w:val="24"/>
        </w:rPr>
        <w:t>Skill Radar</w:t>
      </w:r>
      <w:ins w:id="3" w:author="Varun Sukumar" w:date="2017-10-09T13:00:00Z">
        <w:r w:rsidR="00A202C7">
          <w:rPr>
            <w:b/>
            <w:sz w:val="24"/>
            <w:szCs w:val="24"/>
          </w:rPr>
          <w:t xml:space="preserve">, a spider plot with the skills </w:t>
        </w:r>
      </w:ins>
      <w:ins w:id="4" w:author="Varun Sukumar" w:date="2017-10-09T13:01:00Z">
        <w:r w:rsidR="00A202C7">
          <w:rPr>
            <w:b/>
            <w:sz w:val="24"/>
            <w:szCs w:val="24"/>
          </w:rPr>
          <w:t>distributed</w:t>
        </w:r>
      </w:ins>
      <w:ins w:id="5" w:author="Varun Sukumar" w:date="2017-10-09T13:00:00Z">
        <w:r w:rsidR="00A202C7">
          <w:rPr>
            <w:b/>
            <w:sz w:val="24"/>
            <w:szCs w:val="24"/>
          </w:rPr>
          <w:t xml:space="preserve"> </w:t>
        </w:r>
      </w:ins>
      <w:ins w:id="6" w:author="Varun Sukumar" w:date="2017-10-09T13:01:00Z">
        <w:r w:rsidR="00A202C7">
          <w:rPr>
            <w:b/>
            <w:sz w:val="24"/>
            <w:szCs w:val="24"/>
          </w:rPr>
          <w:t>anti-clockwise</w:t>
        </w:r>
      </w:ins>
      <w:ins w:id="7" w:author="Varun Sukumar" w:date="2017-10-09T15:08:00Z">
        <w:r w:rsidR="00EB5ECE">
          <w:rPr>
            <w:b/>
            <w:sz w:val="24"/>
            <w:szCs w:val="24"/>
          </w:rPr>
          <w:t>,</w:t>
        </w:r>
      </w:ins>
      <w:ins w:id="8" w:author="Varun Sukumar" w:date="2017-10-09T13:01:00Z">
        <w:r w:rsidR="00A202C7">
          <w:rPr>
            <w:b/>
            <w:sz w:val="24"/>
            <w:szCs w:val="24"/>
          </w:rPr>
          <w:t xml:space="preserve"> based on the similarity with the skill selected.</w:t>
        </w:r>
      </w:ins>
    </w:p>
    <w:p w:rsidR="00955623" w:rsidRP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Skill Radar</w:t>
      </w:r>
    </w:p>
    <w:p w:rsidR="00955623" w:rsidRDefault="00955623" w:rsidP="00955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</w:t>
      </w:r>
      <w:del w:id="9" w:author="Varun Sukumar" w:date="2017-10-09T13:02:00Z">
        <w:r w:rsidDel="00A202C7">
          <w:rPr>
            <w:b/>
            <w:sz w:val="24"/>
            <w:szCs w:val="24"/>
          </w:rPr>
          <w:delText xml:space="preserve">web </w:delText>
        </w:r>
      </w:del>
      <w:ins w:id="10" w:author="Varun Sukumar" w:date="2017-10-09T13:02:00Z">
        <w:r w:rsidR="00A202C7">
          <w:rPr>
            <w:b/>
            <w:sz w:val="24"/>
            <w:szCs w:val="24"/>
          </w:rPr>
          <w:t>spider plot</w:t>
        </w:r>
        <w:r w:rsidR="00A202C7">
          <w:rPr>
            <w:b/>
            <w:sz w:val="24"/>
            <w:szCs w:val="24"/>
          </w:rPr>
          <w:t xml:space="preserve"> </w:t>
        </w:r>
      </w:ins>
      <w:r>
        <w:rPr>
          <w:b/>
          <w:sz w:val="24"/>
          <w:szCs w:val="24"/>
        </w:rPr>
        <w:t xml:space="preserve">gives a </w:t>
      </w:r>
      <w:proofErr w:type="gramStart"/>
      <w:r>
        <w:rPr>
          <w:b/>
          <w:sz w:val="24"/>
          <w:szCs w:val="24"/>
        </w:rPr>
        <w:t>crystal clear</w:t>
      </w:r>
      <w:proofErr w:type="gramEnd"/>
      <w:r>
        <w:rPr>
          <w:b/>
          <w:sz w:val="24"/>
          <w:szCs w:val="24"/>
        </w:rPr>
        <w:t xml:space="preserve"> view of which skills are closely related – this helps broaden your scope of which key words you can put in a Boolean string to help you find candidates. </w:t>
      </w:r>
    </w:p>
    <w:p w:rsidR="00955623" w:rsidRDefault="00955623" w:rsidP="00955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skill radar </w:t>
      </w:r>
      <w:del w:id="11" w:author="Varun Sukumar" w:date="2017-10-09T13:02:00Z">
        <w:r w:rsidDel="00A202C7">
          <w:rPr>
            <w:sz w:val="24"/>
            <w:szCs w:val="24"/>
          </w:rPr>
          <w:delText xml:space="preserve">web </w:delText>
        </w:r>
      </w:del>
      <w:ins w:id="12" w:author="Varun Sukumar" w:date="2017-10-09T13:02:00Z">
        <w:r w:rsidR="00A202C7">
          <w:rPr>
            <w:sz w:val="24"/>
            <w:szCs w:val="24"/>
          </w:rPr>
          <w:t>spider plot</w:t>
        </w:r>
        <w:r w:rsidR="00A202C7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is based on the output you put in the skills section – web will be as narrow or wide depending on the number of skills you select to be searched. </w:t>
      </w:r>
    </w:p>
    <w:p w:rsidR="00955623" w:rsidRDefault="00955623" w:rsidP="00955623">
      <w:pPr>
        <w:rPr>
          <w:sz w:val="24"/>
          <w:szCs w:val="24"/>
        </w:rPr>
      </w:pP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 xml:space="preserve">Boolean Strings: </w:t>
      </w:r>
    </w:p>
    <w:p w:rsid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give you an ideal Boolean string to use in your searches. This string has a variety of key words that you can chose from in order to refine your search. </w:t>
      </w:r>
    </w:p>
    <w:p w:rsidR="00955623" w:rsidRDefault="00955623" w:rsidP="00955623">
      <w:pPr>
        <w:rPr>
          <w:b/>
          <w:sz w:val="28"/>
          <w:szCs w:val="28"/>
        </w:rPr>
      </w:pPr>
      <w:r w:rsidRPr="00955623">
        <w:rPr>
          <w:b/>
          <w:sz w:val="28"/>
          <w:szCs w:val="28"/>
        </w:rPr>
        <w:t>Customer Radar:</w:t>
      </w:r>
    </w:p>
    <w:p w:rsidR="00955623" w:rsidRPr="00955623" w:rsidRDefault="00955623" w:rsidP="00955623">
      <w:pPr>
        <w:rPr>
          <w:sz w:val="24"/>
          <w:szCs w:val="24"/>
        </w:rPr>
      </w:pPr>
      <w:r>
        <w:rPr>
          <w:sz w:val="24"/>
          <w:szCs w:val="24"/>
        </w:rPr>
        <w:t xml:space="preserve">Here you’ll see how many people a particular customer has hired for any particular skill. </w:t>
      </w:r>
    </w:p>
    <w:p w:rsidR="00955623" w:rsidRDefault="00955623" w:rsidP="0095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 Wikipedia:</w:t>
      </w:r>
    </w:p>
    <w:p w:rsidR="00955623" w:rsidRPr="00955623" w:rsidRDefault="00955623" w:rsidP="00955623">
      <w:pPr>
        <w:rPr>
          <w:sz w:val="24"/>
          <w:szCs w:val="24"/>
        </w:rPr>
      </w:pPr>
      <w:r w:rsidRPr="00955623">
        <w:rPr>
          <w:sz w:val="24"/>
          <w:szCs w:val="24"/>
        </w:rPr>
        <w:t xml:space="preserve">Working on a requirement with a brand new set of skills? Don’t worry – </w:t>
      </w:r>
      <w:proofErr w:type="spellStart"/>
      <w:r w:rsidRPr="00955623">
        <w:rPr>
          <w:sz w:val="24"/>
          <w:szCs w:val="24"/>
        </w:rPr>
        <w:t>LikeMe</w:t>
      </w:r>
      <w:proofErr w:type="spellEnd"/>
      <w:r w:rsidRPr="00955623">
        <w:rPr>
          <w:sz w:val="24"/>
          <w:szCs w:val="24"/>
        </w:rPr>
        <w:t xml:space="preserve"> has a built in feature that will </w:t>
      </w:r>
      <w:r>
        <w:rPr>
          <w:sz w:val="24"/>
          <w:szCs w:val="24"/>
        </w:rPr>
        <w:t xml:space="preserve">lead you to webpages so you can expand your knowledge. </w:t>
      </w:r>
    </w:p>
    <w:p w:rsidR="003D60E3" w:rsidRDefault="003D60E3">
      <w:pPr>
        <w:rPr>
          <w:b/>
          <w:sz w:val="24"/>
          <w:szCs w:val="24"/>
        </w:rPr>
      </w:pPr>
    </w:p>
    <w:p w:rsidR="00955623" w:rsidRDefault="00A51E5D">
      <w:pPr>
        <w:rPr>
          <w:b/>
          <w:sz w:val="32"/>
          <w:szCs w:val="32"/>
        </w:rPr>
      </w:pPr>
      <w:r w:rsidRPr="00A51E5D">
        <w:rPr>
          <w:b/>
          <w:sz w:val="32"/>
          <w:szCs w:val="32"/>
        </w:rPr>
        <w:t>How does this all help?</w:t>
      </w:r>
    </w:p>
    <w:p w:rsidR="00A51E5D" w:rsidRDefault="00A51E5D">
      <w:pPr>
        <w:rPr>
          <w:sz w:val="24"/>
          <w:szCs w:val="24"/>
        </w:rPr>
      </w:pPr>
      <w:r>
        <w:rPr>
          <w:sz w:val="24"/>
          <w:szCs w:val="24"/>
        </w:rPr>
        <w:t xml:space="preserve">The skill radar section of </w:t>
      </w:r>
      <w:proofErr w:type="spellStart"/>
      <w:r>
        <w:rPr>
          <w:sz w:val="24"/>
          <w:szCs w:val="24"/>
        </w:rPr>
        <w:t>LikeMe</w:t>
      </w:r>
      <w:proofErr w:type="spellEnd"/>
      <w:r>
        <w:rPr>
          <w:sz w:val="24"/>
          <w:szCs w:val="24"/>
        </w:rPr>
        <w:t xml:space="preserve"> works together to make sure that you are well informed about what skills to look for in a resume, use in a Boolean search, and what customers have hired for in the past. </w:t>
      </w:r>
    </w:p>
    <w:p w:rsidR="008D0A70" w:rsidRDefault="008D0A70">
      <w:pPr>
        <w:rPr>
          <w:sz w:val="24"/>
          <w:szCs w:val="24"/>
        </w:rPr>
      </w:pPr>
      <w:r>
        <w:rPr>
          <w:sz w:val="24"/>
          <w:szCs w:val="24"/>
        </w:rPr>
        <w:t xml:space="preserve">Not only does help you find an ideal candidate, it will also sharpen your knowledge and make you an even better recruiter. 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8D0A70" w:rsidRDefault="008D0A70" w:rsidP="008D0A70">
      <w:pPr>
        <w:jc w:val="center"/>
        <w:rPr>
          <w:b/>
          <w:color w:val="FF0000"/>
          <w:sz w:val="44"/>
          <w:szCs w:val="44"/>
        </w:rPr>
      </w:pPr>
    </w:p>
    <w:p w:rsidR="008D0A70" w:rsidRDefault="008D0A70" w:rsidP="008D0A70">
      <w:pPr>
        <w:rPr>
          <w:b/>
          <w:color w:val="000000" w:themeColor="text1"/>
          <w:sz w:val="32"/>
          <w:szCs w:val="32"/>
        </w:rPr>
      </w:pPr>
      <w:r w:rsidRPr="008D0A70">
        <w:rPr>
          <w:b/>
          <w:color w:val="000000" w:themeColor="text1"/>
          <w:sz w:val="32"/>
          <w:szCs w:val="32"/>
        </w:rPr>
        <w:t>Context Based Search</w:t>
      </w:r>
    </w:p>
    <w:p w:rsidR="00431C0E" w:rsidRDefault="00431C0E" w:rsidP="008D0A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</w:t>
      </w:r>
      <w:proofErr w:type="spellStart"/>
      <w:r>
        <w:rPr>
          <w:color w:val="000000" w:themeColor="text1"/>
          <w:sz w:val="24"/>
          <w:szCs w:val="24"/>
        </w:rPr>
        <w:t>LikeMe’s</w:t>
      </w:r>
      <w:proofErr w:type="spellEnd"/>
      <w:r>
        <w:rPr>
          <w:color w:val="000000" w:themeColor="text1"/>
          <w:sz w:val="24"/>
          <w:szCs w:val="24"/>
        </w:rPr>
        <w:t xml:space="preserve"> context based search feature, you have the ability to search for both internal &amp; external candidates based on the project specific criteria, skill sets, and qualifications.</w:t>
      </w:r>
    </w:p>
    <w:p w:rsid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type of search will give you: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Resumes of candidates within &amp; outside of HCL</w:t>
      </w:r>
    </w:p>
    <w:p w:rsidR="00431C0E" w:rsidRDefault="00431C0E" w:rsidP="00431C0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Candidates that are relevant to the skills and context you have submitted. </w:t>
      </w:r>
    </w:p>
    <w:p w:rsidR="00431C0E" w:rsidRPr="00431C0E" w:rsidRDefault="00431C0E" w:rsidP="00431C0E">
      <w:pPr>
        <w:rPr>
          <w:b/>
          <w:color w:val="000000" w:themeColor="text1"/>
          <w:sz w:val="24"/>
          <w:szCs w:val="24"/>
        </w:rPr>
      </w:pPr>
      <w:r w:rsidRPr="00431C0E">
        <w:rPr>
          <w:b/>
          <w:color w:val="000000" w:themeColor="text1"/>
          <w:sz w:val="24"/>
          <w:szCs w:val="24"/>
        </w:rPr>
        <w:t>How it works:</w:t>
      </w:r>
    </w:p>
    <w:p w:rsidR="00431C0E" w:rsidRPr="00431C0E" w:rsidRDefault="00431C0E" w:rsidP="00431C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1.</w:t>
      </w:r>
      <w:r w:rsidRPr="00431C0E">
        <w:rPr>
          <w:color w:val="000000" w:themeColor="text1"/>
          <w:sz w:val="24"/>
          <w:szCs w:val="24"/>
        </w:rPr>
        <w:t xml:space="preserve">Select whether you want to search for candidates </w:t>
      </w:r>
      <w:r w:rsidRPr="00431C0E">
        <w:rPr>
          <w:b/>
          <w:color w:val="000000" w:themeColor="text1"/>
          <w:sz w:val="24"/>
          <w:szCs w:val="24"/>
        </w:rPr>
        <w:t xml:space="preserve">inside of HCL </w:t>
      </w:r>
      <w:r w:rsidRPr="00431C0E">
        <w:rPr>
          <w:color w:val="000000" w:themeColor="text1"/>
          <w:sz w:val="24"/>
          <w:szCs w:val="24"/>
        </w:rPr>
        <w:t xml:space="preserve">or </w:t>
      </w:r>
      <w:r w:rsidRPr="00431C0E">
        <w:rPr>
          <w:b/>
          <w:color w:val="000000" w:themeColor="text1"/>
          <w:sz w:val="24"/>
          <w:szCs w:val="24"/>
        </w:rPr>
        <w:t>outside of HCL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431C0E">
        <w:rPr>
          <w:color w:val="000000" w:themeColor="text1"/>
          <w:sz w:val="24"/>
          <w:szCs w:val="24"/>
        </w:rPr>
        <w:t>Manually enter the skills that this candidate needs to have</w:t>
      </w:r>
    </w:p>
    <w:p w:rsidR="00431C0E" w:rsidRDefault="00431C0E" w:rsidP="00431C0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</w:t>
      </w:r>
    </w:p>
    <w:p w:rsidR="00431C0E" w:rsidRPr="00431C0E" w:rsidRDefault="00431C0E" w:rsidP="00431C0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the skill</w:t>
      </w:r>
      <w:ins w:id="13" w:author="Varun Sukumar" w:date="2017-10-09T15:03:00Z">
        <w:r w:rsidR="00EB5ECE">
          <w:rPr>
            <w:color w:val="000000" w:themeColor="text1"/>
            <w:sz w:val="24"/>
            <w:szCs w:val="24"/>
          </w:rPr>
          <w:t xml:space="preserve"> which</w:t>
        </w:r>
        <w:r w:rsidR="00560F57">
          <w:rPr>
            <w:color w:val="000000" w:themeColor="text1"/>
            <w:sz w:val="24"/>
            <w:szCs w:val="24"/>
          </w:rPr>
          <w:t xml:space="preserve"> is mandatory for the project</w:t>
        </w:r>
      </w:ins>
      <w:ins w:id="14" w:author="Varun Sukumar" w:date="2017-10-09T15:04:00Z">
        <w:r w:rsidR="00EB5ECE">
          <w:rPr>
            <w:color w:val="000000" w:themeColor="text1"/>
            <w:sz w:val="24"/>
            <w:szCs w:val="24"/>
          </w:rPr>
          <w:t xml:space="preserve">, the application will select related skills to perform the search. </w:t>
        </w:r>
      </w:ins>
      <w:moveToRangeStart w:id="15" w:author="Varun Sukumar" w:date="2017-10-09T15:06:00Z" w:name="move495324939"/>
      <w:moveTo w:id="16" w:author="Varun Sukumar" w:date="2017-10-09T15:06:00Z">
        <w:r w:rsidR="00EB5ECE">
          <w:rPr>
            <w:color w:val="000000" w:themeColor="text1"/>
            <w:sz w:val="24"/>
            <w:szCs w:val="24"/>
          </w:rPr>
          <w:t>Select the maximum number of skills you would like to be searched</w:t>
        </w:r>
      </w:moveTo>
      <w:moveToRangeEnd w:id="15"/>
      <w:ins w:id="17" w:author="Varun Sukumar" w:date="2017-10-09T15:06:00Z">
        <w:r w:rsidR="00EB5ECE">
          <w:rPr>
            <w:color w:val="000000" w:themeColor="text1"/>
            <w:sz w:val="24"/>
            <w:szCs w:val="24"/>
          </w:rPr>
          <w:t>.</w:t>
        </w:r>
      </w:ins>
      <w:del w:id="18" w:author="Varun Sukumar" w:date="2017-10-09T15:03:00Z">
        <w:r w:rsidDel="00560F57">
          <w:rPr>
            <w:color w:val="000000" w:themeColor="text1"/>
            <w:sz w:val="24"/>
            <w:szCs w:val="24"/>
          </w:rPr>
          <w:delText xml:space="preserve">s </w:delText>
        </w:r>
      </w:del>
    </w:p>
    <w:p w:rsidR="00431C0E" w:rsidRPr="00EB5ECE" w:rsidDel="00EB5ECE" w:rsidRDefault="00431C0E" w:rsidP="00EB5ECE">
      <w:pPr>
        <w:pStyle w:val="ListParagraph"/>
        <w:numPr>
          <w:ilvl w:val="0"/>
          <w:numId w:val="5"/>
        </w:numPr>
        <w:rPr>
          <w:del w:id="19" w:author="Varun Sukumar" w:date="2017-10-09T15:07:00Z"/>
          <w:b/>
          <w:color w:val="000000" w:themeColor="text1"/>
          <w:sz w:val="24"/>
          <w:szCs w:val="24"/>
          <w:rPrChange w:id="20" w:author="Varun Sukumar" w:date="2017-10-09T15:07:00Z">
            <w:rPr>
              <w:del w:id="21" w:author="Varun Sukumar" w:date="2017-10-09T15:07:00Z"/>
              <w:b/>
            </w:rPr>
          </w:rPrChange>
        </w:rPr>
      </w:pPr>
      <w:moveFromRangeStart w:id="22" w:author="Varun Sukumar" w:date="2017-10-09T15:06:00Z" w:name="move495324939"/>
      <w:moveFrom w:id="23" w:author="Varun Sukumar" w:date="2017-10-09T15:06:00Z">
        <w:r w:rsidRPr="00EB5ECE" w:rsidDel="00EB5ECE">
          <w:rPr>
            <w:color w:val="000000" w:themeColor="text1"/>
            <w:sz w:val="24"/>
            <w:szCs w:val="24"/>
            <w:rPrChange w:id="24" w:author="Varun Sukumar" w:date="2017-10-09T15:07:00Z">
              <w:rPr/>
            </w:rPrChange>
          </w:rPr>
          <w:t>Select the maximum number of skills you would like to be searched</w:t>
        </w:r>
      </w:moveFrom>
      <w:moveFromRangeEnd w:id="22"/>
    </w:p>
    <w:p w:rsidR="00431C0E" w:rsidRPr="00431C0E" w:rsidRDefault="00431C0E" w:rsidP="00EB5ECE">
      <w:pPr>
        <w:pStyle w:val="ListParagraph"/>
        <w:numPr>
          <w:ilvl w:val="0"/>
          <w:numId w:val="5"/>
        </w:numPr>
        <w:rPr>
          <w:b/>
        </w:rPr>
        <w:pPrChange w:id="25" w:author="Varun Sukumar" w:date="2017-10-09T15:07:00Z">
          <w:pPr>
            <w:pStyle w:val="ListParagraph"/>
            <w:numPr>
              <w:numId w:val="5"/>
            </w:numPr>
            <w:ind w:hanging="360"/>
          </w:pPr>
        </w:pPrChange>
      </w:pPr>
      <w:r>
        <w:t>Enter the context – the context is simply the job description. Copy &amp; paste this and in turn you will receive relevant candidates that are relevant to your search criteria.</w:t>
      </w:r>
    </w:p>
    <w:p w:rsidR="00431C0E" w:rsidRDefault="00AA7FD9" w:rsidP="00431C0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Why Use the Context Based Search Feature?</w:t>
      </w:r>
    </w:p>
    <w:p w:rsidR="00AA7FD9" w:rsidRPr="00AA7FD9" w:rsidRDefault="00AA7FD9" w:rsidP="00AA7FD9">
      <w:pPr>
        <w:jc w:val="center"/>
        <w:rPr>
          <w:b/>
          <w:color w:val="FF0000"/>
          <w:sz w:val="32"/>
          <w:szCs w:val="32"/>
        </w:rPr>
      </w:pPr>
      <w:r w:rsidRPr="00AA7FD9">
        <w:rPr>
          <w:b/>
          <w:color w:val="FF0000"/>
          <w:sz w:val="32"/>
          <w:szCs w:val="32"/>
        </w:rPr>
        <w:t>**Add this**</w:t>
      </w:r>
    </w:p>
    <w:p w:rsidR="00AA7FD9" w:rsidRDefault="00AA7FD9" w:rsidP="00AA7FD9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Default="00FF26AD" w:rsidP="00AA7FD9">
      <w:pPr>
        <w:jc w:val="center"/>
        <w:rPr>
          <w:b/>
          <w:color w:val="FF0000"/>
          <w:sz w:val="44"/>
          <w:szCs w:val="44"/>
        </w:rPr>
      </w:pPr>
    </w:p>
    <w:p w:rsidR="00AA7FD9" w:rsidRPr="00734DFE" w:rsidRDefault="00AA7FD9" w:rsidP="00AA7FD9">
      <w:pPr>
        <w:rPr>
          <w:b/>
          <w:color w:val="000000" w:themeColor="text1"/>
          <w:sz w:val="32"/>
          <w:szCs w:val="32"/>
        </w:rPr>
      </w:pPr>
      <w:r w:rsidRPr="00734DFE">
        <w:rPr>
          <w:b/>
          <w:color w:val="000000" w:themeColor="text1"/>
          <w:sz w:val="32"/>
          <w:szCs w:val="32"/>
        </w:rPr>
        <w:t>DSM +</w:t>
      </w:r>
    </w:p>
    <w:p w:rsidR="00AA7FD9" w:rsidRDefault="00AD6EE4" w:rsidP="00AA7FD9">
      <w:p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Demand Segmentation+ </w:t>
      </w:r>
      <w:r w:rsidR="006733F2">
        <w:rPr>
          <w:color w:val="000000" w:themeColor="text1"/>
          <w:sz w:val="24"/>
          <w:szCs w:val="24"/>
        </w:rPr>
        <w:t xml:space="preserve">will give you a way to forecast demand for a particular customer. </w:t>
      </w:r>
      <w:r w:rsidR="00734DFE">
        <w:rPr>
          <w:color w:val="000000" w:themeColor="text1"/>
          <w:sz w:val="24"/>
          <w:szCs w:val="24"/>
        </w:rPr>
        <w:t xml:space="preserve">This application helps futureproof fulfillment %, projected revenue, and give a well-rounded view of skills per customer based on location. </w:t>
      </w:r>
    </w:p>
    <w:p w:rsidR="00734DFE" w:rsidRDefault="00734DFE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 w:rsidRPr="00734DFE">
        <w:rPr>
          <w:b/>
          <w:color w:val="000000" w:themeColor="text1"/>
          <w:sz w:val="24"/>
          <w:szCs w:val="24"/>
        </w:rPr>
        <w:t>Demand Dashboard:</w:t>
      </w:r>
    </w:p>
    <w:p w:rsidR="00FF26AD" w:rsidRDefault="00FF26AD" w:rsidP="00AA7FD9">
      <w:pPr>
        <w:tabs>
          <w:tab w:val="left" w:pos="1080"/>
        </w:tabs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 order to predict demand, simply select –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Region (USA or India)</w:t>
      </w:r>
    </w:p>
    <w:p w:rsid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Skill</w:t>
      </w:r>
      <w:ins w:id="26" w:author="Varun Sukumar" w:date="2017-10-09T12:31:00Z">
        <w:r w:rsidR="007B0E03">
          <w:rPr>
            <w:color w:val="000000" w:themeColor="text1"/>
            <w:sz w:val="24"/>
            <w:szCs w:val="24"/>
          </w:rPr>
          <w:t xml:space="preserve"> Bucket.</w:t>
        </w:r>
      </w:ins>
    </w:p>
    <w:p w:rsidR="00FF26AD" w:rsidRPr="00FF26AD" w:rsidRDefault="00FF26AD" w:rsidP="00FF26AD">
      <w:pPr>
        <w:pStyle w:val="ListParagraph"/>
        <w:numPr>
          <w:ilvl w:val="0"/>
          <w:numId w:val="11"/>
        </w:num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Quarter</w:t>
      </w:r>
      <w:ins w:id="27" w:author="Varun Sukumar" w:date="2017-10-09T12:31:00Z">
        <w:r w:rsidR="007B0E03">
          <w:rPr>
            <w:color w:val="000000" w:themeColor="text1"/>
            <w:sz w:val="24"/>
            <w:szCs w:val="24"/>
          </w:rPr>
          <w:t xml:space="preserve"> (For analytics only)</w:t>
        </w:r>
      </w:ins>
    </w:p>
    <w:p w:rsidR="00431C0E" w:rsidRPr="007B0E03" w:rsidRDefault="00734DFE" w:rsidP="00431C0E">
      <w:pPr>
        <w:rPr>
          <w:b/>
          <w:color w:val="000000" w:themeColor="text1"/>
          <w:sz w:val="24"/>
          <w:szCs w:val="24"/>
          <w:u w:val="single"/>
          <w:rPrChange w:id="28" w:author="Varun Sukumar" w:date="2017-10-09T12:33:00Z">
            <w:rPr>
              <w:color w:val="000000" w:themeColor="text1"/>
              <w:sz w:val="24"/>
              <w:szCs w:val="24"/>
              <w:u w:val="single"/>
            </w:rPr>
          </w:rPrChange>
        </w:rPr>
      </w:pPr>
      <w:r w:rsidRPr="007B0E03">
        <w:rPr>
          <w:b/>
          <w:color w:val="000000" w:themeColor="text1"/>
          <w:sz w:val="24"/>
          <w:szCs w:val="24"/>
          <w:u w:val="single"/>
          <w:rPrChange w:id="29" w:author="Varun Sukumar" w:date="2017-10-09T12:33:00Z">
            <w:rPr>
              <w:color w:val="000000" w:themeColor="text1"/>
              <w:sz w:val="24"/>
              <w:szCs w:val="24"/>
              <w:u w:val="single"/>
            </w:rPr>
          </w:rPrChange>
        </w:rPr>
        <w:t>Gives a view of: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Overall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</w:t>
      </w:r>
      <w:ins w:id="30" w:author="Varun Sukumar" w:date="2017-10-09T12:33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Drop</w:t>
      </w:r>
      <w:ins w:id="31" w:author="Varun Sukumar" w:date="2017-10-09T12:34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Unfulfilled Overdue</w:t>
      </w:r>
      <w:ins w:id="32" w:author="Varun Sukumar" w:date="2017-10-09T12:34:00Z">
        <w:r w:rsidR="007B0E03">
          <w:rPr>
            <w:color w:val="000000" w:themeColor="text1"/>
            <w:sz w:val="24"/>
            <w:szCs w:val="24"/>
          </w:rPr>
          <w:t xml:space="preserve"> Percentage</w:t>
        </w:r>
      </w:ins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Forecast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Revenue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Top customers for selected skills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Location based Demand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Location</w:t>
      </w:r>
    </w:p>
    <w:p w:rsidR="00734DFE" w:rsidRDefault="00734DFE" w:rsidP="00734DFE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Fulfillment % based on Customer</w:t>
      </w:r>
    </w:p>
    <w:p w:rsidR="00FF26AD" w:rsidRDefault="00FF26AD" w:rsidP="00734DFE">
      <w:pPr>
        <w:rPr>
          <w:color w:val="000000" w:themeColor="text1"/>
          <w:sz w:val="24"/>
          <w:szCs w:val="24"/>
        </w:rPr>
      </w:pPr>
    </w:p>
    <w:p w:rsidR="00FF26AD" w:rsidRPr="00FF26AD" w:rsidRDefault="00FF26AD" w:rsidP="00734DFE">
      <w:pPr>
        <w:rPr>
          <w:b/>
          <w:color w:val="000000" w:themeColor="text1"/>
          <w:sz w:val="24"/>
          <w:szCs w:val="24"/>
        </w:rPr>
      </w:pPr>
      <w:r w:rsidRPr="00FF26AD">
        <w:rPr>
          <w:b/>
          <w:color w:val="000000" w:themeColor="text1"/>
          <w:sz w:val="24"/>
          <w:szCs w:val="24"/>
        </w:rPr>
        <w:t>Why Forecast Demand?</w:t>
      </w:r>
    </w:p>
    <w:p w:rsidR="00FF26AD" w:rsidRDefault="00FF26AD" w:rsidP="00FF26AD">
      <w:pPr>
        <w:tabs>
          <w:tab w:val="left" w:pos="108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Forecasting demand will greatly help to increase the fulfillment percentage, devise plans for hiring, and optimize </w:t>
      </w:r>
      <w:ins w:id="33" w:author="Varun Sukumar" w:date="2017-10-09T12:39:00Z">
        <w:r w:rsidR="007B0E03">
          <w:rPr>
            <w:color w:val="000000" w:themeColor="text1"/>
            <w:sz w:val="24"/>
            <w:szCs w:val="24"/>
          </w:rPr>
          <w:t>Cost to Company (</w:t>
        </w:r>
      </w:ins>
      <w:r>
        <w:rPr>
          <w:color w:val="000000" w:themeColor="text1"/>
          <w:sz w:val="24"/>
          <w:szCs w:val="24"/>
        </w:rPr>
        <w:t>CTC</w:t>
      </w:r>
      <w:ins w:id="34" w:author="Varun Sukumar" w:date="2017-10-09T12:39:00Z">
        <w:r w:rsidR="007B0E03">
          <w:rPr>
            <w:color w:val="000000" w:themeColor="text1"/>
            <w:sz w:val="24"/>
            <w:szCs w:val="24"/>
          </w:rPr>
          <w:t>)</w:t>
        </w:r>
      </w:ins>
      <w:r>
        <w:rPr>
          <w:color w:val="000000" w:themeColor="text1"/>
          <w:sz w:val="24"/>
          <w:szCs w:val="24"/>
        </w:rPr>
        <w:t xml:space="preserve">. </w:t>
      </w:r>
    </w:p>
    <w:p w:rsidR="00FF26AD" w:rsidRDefault="00FF26AD" w:rsidP="00FF26AD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*</w:t>
      </w:r>
      <w:r w:rsidRPr="008D0A70">
        <w:rPr>
          <w:b/>
          <w:color w:val="FF0000"/>
          <w:sz w:val="44"/>
          <w:szCs w:val="44"/>
        </w:rPr>
        <w:t>Insert screenshots with r</w:t>
      </w:r>
      <w:r>
        <w:rPr>
          <w:b/>
          <w:color w:val="FF0000"/>
          <w:sz w:val="44"/>
          <w:szCs w:val="44"/>
        </w:rPr>
        <w:t>eal requirements as an example*</w:t>
      </w:r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  <w:bookmarkStart w:id="35" w:name="_GoBack"/>
      <w:bookmarkEnd w:id="35"/>
    </w:p>
    <w:p w:rsidR="00FF26AD" w:rsidRPr="00FF26AD" w:rsidRDefault="00FF26AD" w:rsidP="00FF26AD">
      <w:pPr>
        <w:rPr>
          <w:color w:val="000000" w:themeColor="text1"/>
          <w:sz w:val="24"/>
          <w:szCs w:val="24"/>
        </w:rPr>
      </w:pPr>
    </w:p>
    <w:sectPr w:rsidR="00FF26AD" w:rsidRPr="00FF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433"/>
    <w:multiLevelType w:val="hybridMultilevel"/>
    <w:tmpl w:val="68AA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3D08"/>
    <w:multiLevelType w:val="hybridMultilevel"/>
    <w:tmpl w:val="0752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14E6"/>
    <w:multiLevelType w:val="hybridMultilevel"/>
    <w:tmpl w:val="9AF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02F"/>
    <w:multiLevelType w:val="hybridMultilevel"/>
    <w:tmpl w:val="16A6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4DCB"/>
    <w:multiLevelType w:val="hybridMultilevel"/>
    <w:tmpl w:val="0AA2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3BE8"/>
    <w:multiLevelType w:val="hybridMultilevel"/>
    <w:tmpl w:val="D27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31E"/>
    <w:multiLevelType w:val="hybridMultilevel"/>
    <w:tmpl w:val="A93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5173"/>
    <w:multiLevelType w:val="hybridMultilevel"/>
    <w:tmpl w:val="CCB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564"/>
    <w:multiLevelType w:val="hybridMultilevel"/>
    <w:tmpl w:val="F526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03A15"/>
    <w:multiLevelType w:val="hybridMultilevel"/>
    <w:tmpl w:val="3578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F7D06"/>
    <w:multiLevelType w:val="hybridMultilevel"/>
    <w:tmpl w:val="C37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run Sukumar">
    <w15:presenceInfo w15:providerId="None" w15:userId="Varun Su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7"/>
    <w:rsid w:val="001769DF"/>
    <w:rsid w:val="00224425"/>
    <w:rsid w:val="003D60E3"/>
    <w:rsid w:val="00431C0E"/>
    <w:rsid w:val="00560F57"/>
    <w:rsid w:val="006733F2"/>
    <w:rsid w:val="00734DFE"/>
    <w:rsid w:val="007B0E03"/>
    <w:rsid w:val="008D0A70"/>
    <w:rsid w:val="00955623"/>
    <w:rsid w:val="00A202C7"/>
    <w:rsid w:val="00A51E5D"/>
    <w:rsid w:val="00AA7FD9"/>
    <w:rsid w:val="00AD6EE4"/>
    <w:rsid w:val="00C652B9"/>
    <w:rsid w:val="00EB5ECE"/>
    <w:rsid w:val="00F959D7"/>
    <w:rsid w:val="00FF13F4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BF08"/>
  <w15:chartTrackingRefBased/>
  <w15:docId w15:val="{0B9867BE-BDC3-4D52-A5B6-CD6244A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Nachmanson</dc:creator>
  <cp:keywords/>
  <dc:description/>
  <cp:lastModifiedBy>Varun Sukumar</cp:lastModifiedBy>
  <cp:revision>6</cp:revision>
  <dcterms:created xsi:type="dcterms:W3CDTF">2017-10-02T23:00:00Z</dcterms:created>
  <dcterms:modified xsi:type="dcterms:W3CDTF">2017-10-09T22:12:00Z</dcterms:modified>
</cp:coreProperties>
</file>